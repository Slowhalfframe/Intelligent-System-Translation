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3FA" w:rsidRDefault="00AA349D">
      <w:pPr>
        <w:widowControl/>
        <w:spacing w:line="450" w:lineRule="atLeast"/>
        <w:jc w:val="center"/>
        <w:rPr>
          <w:rFonts w:ascii="宋体" w:eastAsia="宋体" w:hAnsi="宋体" w:cs="宋体"/>
          <w:b/>
          <w:color w:val="333333"/>
          <w:sz w:val="18"/>
          <w:szCs w:val="18"/>
        </w:rPr>
      </w:pPr>
      <w:r>
        <w:t>User agreement</w:t>
      </w:r>
    </w:p>
    <w:p w:rsidR="001C5FA7" w:rsidRDefault="00AA349D">
      <w:pPr>
        <w:widowControl/>
        <w:jc w:val="left"/>
        <w:rPr>
          <w:rFonts w:ascii="宋体" w:eastAsia="宋体" w:hAnsi="宋体" w:cs="宋体" w:hint="eastAsia"/>
          <w:color w:val="333333"/>
          <w:kern w:val="0"/>
          <w:sz w:val="18"/>
          <w:szCs w:val="18"/>
          <w:lang w:bidi="ar"/>
        </w:rPr>
      </w:pPr>
      <w:r>
        <w:t>Tips from User Agreement of Food and Agriculture Supermarket</w:t>
      </w:r>
    </w:p>
    <w:p w:rsidR="00F823FA" w:rsidRDefault="00AA349D">
      <w:pPr>
        <w:widowControl/>
        <w:jc w:val="left"/>
        <w:rPr>
          <w:rFonts w:ascii="宋体" w:eastAsia="宋体" w:hAnsi="宋体" w:cs="宋体"/>
          <w:color w:val="333333"/>
          <w:sz w:val="18"/>
          <w:szCs w:val="18"/>
        </w:rPr>
      </w:pPr>
      <w:r>
        <w:t>Respected farmers and property users: In order to better give you the experience of using supermarket services, we have updated the Agreements for Supermarket Users. Please read the "Agricultural and Agricultural Supermarket User Agreement" (especially the content with rough lines). If you have any questions during the reading process, you can contact our customer service consultation.</w:t>
      </w:r>
    </w:p>
    <w:p w:rsidR="001C5FA7" w:rsidRDefault="00AA349D">
      <w:pPr>
        <w:widowControl/>
        <w:jc w:val="center"/>
        <w:rPr>
          <w:ins w:id="0" w:author="Lee Will" w:date="2019-05-23T15:49:00Z"/>
          <w:rFonts w:ascii="宋体" w:eastAsia="宋体" w:hAnsi="宋体" w:cs="宋体"/>
          <w:color w:val="333333"/>
          <w:kern w:val="0"/>
          <w:sz w:val="18"/>
          <w:szCs w:val="18"/>
          <w:lang w:bidi="ar"/>
        </w:rPr>
      </w:pPr>
      <w:r/>
    </w:p>
    <w:p w:rsidR="00F823FA" w:rsidRDefault="00AA349D">
      <w:pPr>
        <w:widowControl/>
        <w:jc w:val="center"/>
        <w:rPr>
          <w:rFonts w:ascii="宋体" w:eastAsia="宋体" w:hAnsi="宋体" w:cs="宋体"/>
          <w:color w:val="333333"/>
          <w:sz w:val="18"/>
          <w:szCs w:val="18"/>
        </w:rPr>
      </w:pPr>
      <w:r>
        <w:t>Agricultural Supermarket User Agreement</w:t>
      </w:r>
    </w:p>
    <w:p w:rsidR="00F823FA" w:rsidRDefault="00AA349D">
      <w:pPr>
        <w:widowControl/>
        <w:jc w:val="left"/>
        <w:rPr>
          <w:rFonts w:ascii="宋体" w:eastAsia="宋体" w:hAnsi="宋体" w:cs="宋体"/>
          <w:color w:val="333333"/>
          <w:sz w:val="18"/>
          <w:szCs w:val="18"/>
        </w:rPr>
      </w:pPr>
      <w:r>
        <w:t xml:space="preserve"> </w:t>
      </w:r>
    </w:p>
    <w:p w:rsidR="001C5FA7" w:rsidRDefault="00AA349D">
      <w:pPr>
        <w:widowControl/>
        <w:jc w:val="left"/>
        <w:rPr>
          <w:rFonts w:ascii="宋体" w:eastAsia="宋体" w:hAnsi="宋体" w:cs="宋体" w:hint="eastAsia"/>
          <w:color w:val="333333"/>
          <w:kern w:val="0"/>
          <w:sz w:val="18"/>
          <w:szCs w:val="18"/>
          <w:lang w:bidi="ar"/>
        </w:rPr>
      </w:pPr>
      <w:r>
        <w:t>The Agricultural and Biological Supermarket User Registration Agreement (hereinafter referred to as "this Agreement") is concluded by you and Agricultural and Biological Services Provider Shenzhen Co., Ltd. This agreement has the effect of the contract. Please read carefully and fully understand the contents of the clauses, especially those exempting or restricting farmers from liability (hereinafter referred to as the "exemption clause"), restricting users'rights (hereinafter referred to as the "restriction clause"), agreeing on dispute resolution and judicial jurisdiction, and establishing or using a separate agreement for a service. The aforementioned exemption, limitation and dispute resolution and jurisdiction clauses may be bold, colored or otherwise reasonably reminded to you, including but not limited to the relevant clauses of Article 2, Article 5, Article 6 and Article 7 of this Agreement. Your confirmation of these clauses may lead to your passivity, inconvenience and loss in specific circumstances. Please confirm your agreement to this Agreement. Read the aforementioned clauses again before or before using the supermarket service. The two sides confirm that the aforementioned clause does not belong to the clause stipulated in Article 40 of the Contract Law of the People's Republic of China that exempts the other party from liability, aggravates the other party's liability and excludes the other party's main rights, and agree on the legality and validity of the clause.</w:t>
      </w:r>
    </w:p>
    <w:p w:rsidR="001C5FA7" w:rsidRDefault="00AA349D">
      <w:pPr>
        <w:widowControl/>
        <w:jc w:val="left"/>
        <w:rPr>
          <w:rFonts w:ascii="宋体" w:eastAsia="宋体" w:hAnsi="宋体" w:cs="宋体" w:hint="eastAsia"/>
          <w:color w:val="333333"/>
          <w:kern w:val="0"/>
          <w:sz w:val="18"/>
          <w:szCs w:val="18"/>
          <w:lang w:bidi="ar"/>
        </w:rPr>
      </w:pPr>
      <w:r>
        <w:t>Unless you have read and accepted all the terms and conditions of this Agreement, you are not entitled to use the services provided by Wunong Supermarket. If you have any comments or suggestions on this agreement or the service of the food and agriculture supermarket, you can contact the customer service department of the food and agriculture supermarket, and we will give you the necessary help. You Click to agree, accept or take the next step, or you register and use the food and agriculture supermarket service as you have read and agreed to sign this agreement. When you confirm all the terms of service and complete the registration procedure, you have confirmed and accepted all the terms of service and rules of the farmers. This agreement is established and has legal effect between you and the farmers. At the same time, you become an official user of the farmers.</w:t>
      </w:r>
    </w:p>
    <w:p w:rsidR="001C5FA7" w:rsidRDefault="00AA349D">
      <w:pPr>
        <w:widowControl/>
        <w:jc w:val="left"/>
        <w:rPr>
          <w:rFonts w:ascii="宋体" w:eastAsia="宋体" w:hAnsi="宋体" w:cs="宋体" w:hint="eastAsia"/>
          <w:color w:val="333333"/>
          <w:kern w:val="0"/>
          <w:sz w:val="18"/>
          <w:szCs w:val="18"/>
          <w:lang w:bidi="ar"/>
        </w:rPr>
      </w:pPr>
      <w:r>
        <w:t xml:space="preserve"> </w:t>
      </w:r>
    </w:p>
    <w:p w:rsidR="001C5FA7" w:rsidRDefault="00AA349D">
      <w:pPr>
        <w:widowControl/>
        <w:jc w:val="left"/>
        <w:rPr>
          <w:rFonts w:ascii="宋体" w:eastAsia="宋体" w:hAnsi="宋体" w:cs="宋体" w:hint="eastAsia"/>
          <w:color w:val="333333"/>
          <w:kern w:val="0"/>
          <w:sz w:val="18"/>
          <w:szCs w:val="18"/>
          <w:lang w:bidi="ar"/>
        </w:rPr>
      </w:pPr>
      <w:r>
        <w:t>I. definition</w:t>
      </w:r>
    </w:p>
    <w:p w:rsidR="001C5FA7" w:rsidRDefault="00AA349D">
      <w:pPr>
        <w:widowControl/>
        <w:jc w:val="left"/>
        <w:rPr>
          <w:rFonts w:ascii="宋体" w:eastAsia="宋体" w:hAnsi="宋体" w:cs="宋体" w:hint="eastAsia"/>
          <w:color w:val="333333"/>
          <w:kern w:val="0"/>
          <w:sz w:val="18"/>
          <w:szCs w:val="18"/>
          <w:lang w:bidi="ar"/>
        </w:rPr>
      </w:pPr>
      <w:r>
        <w:t>1. This Agreement refers to the texts of this Agreement and the agreements, policies, rules and revised versions of the agreements, policies and rules that have been promulgated and come into force by the farmers. The aforementioned contents shall come into force on the 7th day after the formal announcement, which is an integral part of this Agreement.</w:t>
      </w:r>
    </w:p>
    <w:p w:rsidR="001C5FA7" w:rsidRDefault="00AA349D">
      <w:pPr>
        <w:widowControl/>
        <w:jc w:val="left"/>
        <w:rPr>
          <w:rFonts w:ascii="宋体" w:eastAsia="宋体" w:hAnsi="宋体" w:cs="宋体" w:hint="eastAsia"/>
          <w:color w:val="333333"/>
          <w:kern w:val="0"/>
          <w:sz w:val="18"/>
          <w:szCs w:val="18"/>
          <w:lang w:bidi="ar"/>
        </w:rPr>
      </w:pPr>
      <w:r>
        <w:t>2. Agricultural and Biological Provider: refers to the owner of the website and the Agricultural and Biological Technology (Shenzhen) Co., Ltd. (hereinafter referred to as "Agricultural and Biological Supermarket").</w:t>
      </w:r>
    </w:p>
    <w:p w:rsidR="001C5FA7" w:rsidRDefault="00AA349D">
      <w:pPr>
        <w:widowControl/>
        <w:jc w:val="left"/>
        <w:rPr>
          <w:rFonts w:ascii="宋体" w:eastAsia="宋体" w:hAnsi="宋体" w:cs="宋体" w:hint="eastAsia"/>
          <w:color w:val="333333"/>
          <w:kern w:val="0"/>
          <w:sz w:val="18"/>
          <w:szCs w:val="18"/>
          <w:lang w:bidi="ar"/>
        </w:rPr>
      </w:pPr>
      <w:r>
        <w:t>3. Bio-agriculture: refers to the general name of the mall operated by Bio-agriculture Supermarket, including Web Mall (www.wnw108.com), Mobile Terminal Mall (Bio-agriculture APP), HTML5 Mall (H5 Mall) and other forms of website, client and related procedures. Bio-agriculture may be provided in the form of software, in this case, bio-agriculture also includes the relevant software and related documents.</w:t>
      </w:r>
    </w:p>
    <w:p w:rsidR="001C5FA7" w:rsidRDefault="00AA349D">
      <w:pPr>
        <w:widowControl/>
        <w:jc w:val="left"/>
        <w:rPr>
          <w:rFonts w:ascii="宋体" w:eastAsia="宋体" w:hAnsi="宋体" w:cs="宋体" w:hint="eastAsia"/>
          <w:color w:val="333333"/>
          <w:kern w:val="0"/>
          <w:sz w:val="18"/>
          <w:szCs w:val="18"/>
          <w:lang w:bidi="ar"/>
        </w:rPr>
      </w:pPr>
      <w:r>
        <w:t>4. You: Also known as "user", refers to the natural person who uses agricultural and biological services.</w:t>
      </w:r>
    </w:p>
    <w:p w:rsidR="001C5FA7" w:rsidRDefault="00AA349D">
      <w:pPr>
        <w:widowControl/>
        <w:jc w:val="left"/>
        <w:rPr>
          <w:rFonts w:ascii="宋体" w:eastAsia="宋体" w:hAnsi="宋体" w:cs="宋体" w:hint="eastAsia"/>
          <w:color w:val="333333"/>
          <w:kern w:val="0"/>
          <w:sz w:val="18"/>
          <w:szCs w:val="18"/>
          <w:lang w:bidi="ar"/>
        </w:rPr>
      </w:pPr>
      <w:r>
        <w:t>5. Data: refers to all kinds of data generated by the server in the process of using the supermarket, including, but not limited to, behavior log, purchase log and other data types.</w:t>
      </w:r>
    </w:p>
    <w:p w:rsidR="001C5FA7" w:rsidRDefault="00AA349D">
      <w:pPr>
        <w:widowControl/>
        <w:jc w:val="left"/>
        <w:rPr>
          <w:rFonts w:ascii="宋体" w:eastAsia="宋体" w:hAnsi="宋体" w:cs="宋体" w:hint="eastAsia"/>
          <w:color w:val="333333"/>
          <w:kern w:val="0"/>
          <w:sz w:val="18"/>
          <w:szCs w:val="18"/>
          <w:lang w:bidi="ar"/>
        </w:rPr>
      </w:pPr>
      <w:r>
        <w:t>6. Notification: refers to one or more of the real and effective contact information (including your e-mail, contact telephone, contact address, etc.) that the growers send to you.</w:t>
      </w:r>
    </w:p>
    <w:p w:rsidR="001C5FA7" w:rsidRDefault="00AA349D">
      <w:pPr>
        <w:widowControl/>
        <w:jc w:val="left"/>
        <w:rPr>
          <w:rFonts w:ascii="宋体" w:eastAsia="宋体" w:hAnsi="宋体" w:cs="宋体" w:hint="eastAsia"/>
          <w:color w:val="333333"/>
          <w:kern w:val="0"/>
          <w:sz w:val="18"/>
          <w:szCs w:val="18"/>
          <w:lang w:bidi="ar"/>
        </w:rPr>
      </w:pPr>
      <w:r>
        <w:t>The account generated by you when registering users will also be your effective contact method for receiving in-station information, system information and other information.</w:t>
      </w:r>
    </w:p>
    <w:p w:rsidR="001C5FA7" w:rsidRDefault="00AA349D">
      <w:pPr>
        <w:widowControl/>
        <w:jc w:val="left"/>
        <w:rPr>
          <w:rFonts w:ascii="宋体" w:eastAsia="宋体" w:hAnsi="宋体" w:cs="宋体" w:hint="eastAsia"/>
          <w:color w:val="333333"/>
          <w:kern w:val="0"/>
          <w:sz w:val="18"/>
          <w:szCs w:val="18"/>
          <w:lang w:bidi="ar"/>
        </w:rPr>
      </w:pPr>
      <w:r>
        <w:t xml:space="preserve"> </w:t>
      </w:r>
    </w:p>
    <w:p w:rsidR="001C5FA7" w:rsidRDefault="00AA349D">
      <w:pPr>
        <w:widowControl/>
        <w:jc w:val="left"/>
        <w:rPr>
          <w:rFonts w:ascii="宋体" w:eastAsia="宋体" w:hAnsi="宋体" w:cs="宋体" w:hint="eastAsia"/>
          <w:color w:val="333333"/>
          <w:kern w:val="0"/>
          <w:sz w:val="18"/>
          <w:szCs w:val="18"/>
          <w:lang w:bidi="ar"/>
        </w:rPr>
      </w:pPr>
      <w:r>
        <w:t>II. Confirmation and Acceptance of Terms of Service</w:t>
      </w:r>
    </w:p>
    <w:p w:rsidR="001C5FA7" w:rsidRDefault="00AA349D">
      <w:pPr>
        <w:widowControl/>
        <w:jc w:val="left"/>
        <w:rPr>
          <w:rFonts w:ascii="宋体" w:eastAsia="宋体" w:hAnsi="宋体" w:cs="宋体" w:hint="eastAsia"/>
          <w:color w:val="333333"/>
          <w:kern w:val="0"/>
          <w:sz w:val="18"/>
          <w:szCs w:val="18"/>
          <w:lang w:bidi="ar"/>
        </w:rPr>
      </w:pPr>
      <w:r>
        <w:t>1. The ownership and operation rights of the electronic services of the farmers belong to the supermarkets. Upon prompting, reading and agreeing to all the terms and conditions of this Agreement and completing the registration procedure, you will indicate that you have fully read, understood and accepted all the contents of this Agreement and become the users of this Agreement. You hereby confirm that the terms of this Agreement are contracts dealing with the rights and obligations of both parties and are always valid. If there are other mandatory provisions in the law or special agreements between the two parties, the provisions of this Agreement shall prevail.</w:t>
      </w:r>
    </w:p>
    <w:p w:rsidR="001C5FA7" w:rsidRDefault="00AA349D">
      <w:pPr>
        <w:widowControl/>
        <w:jc w:val="left"/>
        <w:rPr>
          <w:rFonts w:ascii="宋体" w:eastAsia="宋体" w:hAnsi="宋体" w:cs="宋体" w:hint="eastAsia"/>
          <w:color w:val="333333"/>
          <w:kern w:val="0"/>
          <w:sz w:val="18"/>
          <w:szCs w:val="18"/>
          <w:lang w:bidi="ar"/>
        </w:rPr>
      </w:pPr>
      <w:r>
        <w:t>2. User registration refers to the act of registering with farmers, filling in relevant information as required and confirming your willingness to implement relevant user agreements. If you click and agree to this agreement, you will be deemed to be able to confirm that you have the corresponding rights and behavioral abilities to enjoy agricultural and biological services, purchase orders and so on, and can independently assume legal responsibilities.</w:t>
      </w:r>
    </w:p>
    <w:p w:rsidR="001C5FA7" w:rsidRDefault="00AA349D">
      <w:pPr>
        <w:widowControl/>
        <w:jc w:val="left"/>
        <w:rPr>
          <w:rFonts w:ascii="宋体" w:eastAsia="宋体" w:hAnsi="宋体" w:cs="宋体" w:hint="eastAsia"/>
          <w:color w:val="333333"/>
          <w:kern w:val="0"/>
          <w:sz w:val="18"/>
          <w:szCs w:val="18"/>
          <w:lang w:bidi="ar"/>
        </w:rPr>
      </w:pPr>
      <w:r>
        <w:t>3. You are responsible for all taxable taxes incurred as a result of the transaction and the acquisition of paid services between the farmers and the farmers.</w:t>
      </w:r>
    </w:p>
    <w:p w:rsidR="001C5FA7" w:rsidRDefault="00AA349D">
      <w:pPr>
        <w:widowControl/>
        <w:jc w:val="left"/>
        <w:rPr>
          <w:rFonts w:ascii="宋体" w:eastAsia="宋体" w:hAnsi="宋体" w:cs="宋体" w:hint="eastAsia"/>
          <w:color w:val="333333"/>
          <w:kern w:val="0"/>
          <w:sz w:val="18"/>
          <w:szCs w:val="18"/>
          <w:lang w:bidi="ar"/>
        </w:rPr>
      </w:pPr>
      <w:r>
        <w:t>4. Agricultural and biological users must be natural persons with full civil capacity and be registered by means of registration that meets the requirements of agricultural and biological products and national laws and regulations. Where a person without civil capacity, a person with limited civil capacity, or other natural persons who do not have full civil capacity or use improper registration methods (including, but not limited to, the use of virtual numbers generated by registration through unconventional channels, etc.) or who are registered as agricultural users for the purpose of seeking improper interests, or who engage in transactions with agricultural products beyond the scope of their civil rights or capacity, the registration shall be conducted in an improper manner. The service agreement with the farmer is invalid from the beginning. Once found, the farmer has the right to immediately stop trading with the user, cancel the user, and investigate all legal liability for using the farmer's services.</w:t>
      </w:r>
    </w:p>
    <w:p w:rsidR="001C5FA7" w:rsidRDefault="00AA349D">
      <w:pPr>
        <w:widowControl/>
        <w:jc w:val="left"/>
        <w:rPr>
          <w:rFonts w:ascii="宋体" w:eastAsia="宋体" w:hAnsi="宋体" w:cs="宋体" w:hint="eastAsia"/>
          <w:color w:val="333333"/>
          <w:kern w:val="0"/>
          <w:sz w:val="18"/>
          <w:szCs w:val="18"/>
          <w:lang w:bidi="ar"/>
        </w:rPr>
      </w:pPr>
      <w:r>
        <w:t>5. You should abide by all applicable Chinese laws, regulations, regulations and local regulations when using agricultural and biological services. You must also have read carefully and ensure compliance with this Agreement and all other published and effective provisions and rules incorporated in this Agreement.</w:t>
      </w:r>
    </w:p>
    <w:p w:rsidR="001C5FA7" w:rsidRDefault="001C5FA7">
      <w:pPr>
        <w:widowControl/>
        <w:jc w:val="left"/>
        <w:rPr>
          <w:rFonts w:ascii="宋体" w:eastAsia="宋体" w:hAnsi="宋体" w:cs="宋体" w:hint="eastAsia"/>
          <w:color w:val="333333"/>
          <w:kern w:val="0"/>
          <w:sz w:val="18"/>
          <w:szCs w:val="18"/>
          <w:lang w:bidi="ar"/>
        </w:rPr>
      </w:pPr>
      <w:r/>
    </w:p>
    <w:p w:rsidR="001C5FA7" w:rsidRDefault="00AA349D">
      <w:pPr>
        <w:widowControl/>
        <w:jc w:val="left"/>
        <w:rPr>
          <w:rFonts w:ascii="宋体" w:eastAsia="宋体" w:hAnsi="宋体" w:cs="宋体" w:hint="eastAsia"/>
          <w:color w:val="333333"/>
          <w:kern w:val="0"/>
          <w:sz w:val="18"/>
          <w:szCs w:val="18"/>
          <w:lang w:bidi="ar"/>
        </w:rPr>
      </w:pPr>
      <w:r>
        <w:t>Agricultural and Biological Services</w:t>
      </w:r>
    </w:p>
    <w:p w:rsidR="001C5FA7" w:rsidRDefault="00AA349D">
      <w:pPr>
        <w:widowControl/>
        <w:jc w:val="left"/>
        <w:rPr>
          <w:rFonts w:ascii="宋体" w:eastAsia="宋体" w:hAnsi="宋体" w:cs="宋体" w:hint="eastAsia"/>
          <w:color w:val="333333"/>
          <w:kern w:val="0"/>
          <w:sz w:val="18"/>
          <w:szCs w:val="18"/>
          <w:lang w:bidi="ar"/>
        </w:rPr>
      </w:pPr>
      <w:r>
        <w:t>1. Agricultural producers provide you with internet information and other services through the Internet according to law. You have the right to use the relevant services of agricultural producers only if you fully read and agree to the provisions of this Agreement and other provisions and rules in force for the publication of agricultural producers.</w:t>
      </w:r>
    </w:p>
    <w:p w:rsidR="001C5FA7" w:rsidRDefault="00AA349D">
      <w:pPr>
        <w:widowControl/>
        <w:jc w:val="left"/>
        <w:rPr>
          <w:rFonts w:ascii="宋体" w:eastAsia="宋体" w:hAnsi="宋体" w:cs="宋体" w:hint="eastAsia"/>
          <w:color w:val="333333"/>
          <w:kern w:val="0"/>
          <w:sz w:val="18"/>
          <w:szCs w:val="18"/>
          <w:lang w:bidi="ar"/>
        </w:rPr>
      </w:pPr>
      <w:r>
        <w:t>2. You must prepare the following equipment and bear the following expenses: (1) Internet access equipment, including not limited to computers or other Internet terminals, modems and other necessary Internet devices; (2) Personal Internet access to pay for the telephone costs, network costs, etc. (3) Choose the software version that matches the installed terminal equipment, including but Not limited to iOS, Android and other applications released by supermarkets.</w:t>
      </w:r>
    </w:p>
    <w:p w:rsidR="001C5FA7" w:rsidRDefault="00AA349D">
      <w:pPr>
        <w:widowControl/>
        <w:jc w:val="left"/>
        <w:rPr>
          <w:rFonts w:ascii="宋体" w:eastAsia="宋体" w:hAnsi="宋体" w:cs="宋体" w:hint="eastAsia"/>
          <w:color w:val="333333"/>
          <w:kern w:val="0"/>
          <w:sz w:val="18"/>
          <w:szCs w:val="18"/>
          <w:lang w:bidi="ar"/>
        </w:rPr>
      </w:pPr>
      <w:r>
        <w:t>3. In order to improve the security of using the services provided by farmers, supermarkets, affiliated companies and partners, protect the personal and property security of you or other users or the public from infringement, better prevent the security risks of phishing websites, fraud, network vulnerabilities, computer viruses, network attacks, network intrusion, and more accurately identify violations of laws and regulations or the appearance of supermarkets. In the case of agreement rules, farmers and supermarkets may use or integrate your membership information, transaction information, equipment information, relevant network logs, and information authorized by you or shared by relevant companies or partners in accordance with the law to comprehensively judge your account and transaction risks, conduct identity verification, detect and prevent security incidents, and collect them in accordance with the law. Take necessary records, audit, analysis and disposal measures.</w:t>
      </w:r>
    </w:p>
    <w:p w:rsidR="001C5FA7" w:rsidRDefault="001C5FA7">
      <w:pPr>
        <w:widowControl/>
        <w:jc w:val="left"/>
        <w:rPr>
          <w:rFonts w:ascii="宋体" w:eastAsia="宋体" w:hAnsi="宋体" w:cs="宋体" w:hint="eastAsia"/>
          <w:color w:val="333333"/>
          <w:kern w:val="0"/>
          <w:sz w:val="18"/>
          <w:szCs w:val="18"/>
          <w:lang w:bidi="ar"/>
        </w:rPr>
      </w:pPr>
      <w:r/>
    </w:p>
    <w:p w:rsidR="001C5FA7" w:rsidRDefault="001C5FA7">
      <w:pPr>
        <w:widowControl/>
        <w:jc w:val="left"/>
        <w:rPr>
          <w:rFonts w:ascii="宋体" w:eastAsia="宋体" w:hAnsi="宋体" w:cs="宋体" w:hint="eastAsia"/>
          <w:color w:val="333333"/>
          <w:kern w:val="0"/>
          <w:sz w:val="18"/>
          <w:szCs w:val="18"/>
          <w:lang w:bidi="ar"/>
        </w:rPr>
      </w:pPr>
      <w:r/>
    </w:p>
    <w:p w:rsidR="001C5FA7" w:rsidRDefault="00AA349D">
      <w:pPr>
        <w:widowControl/>
        <w:jc w:val="left"/>
        <w:rPr>
          <w:rFonts w:ascii="宋体" w:eastAsia="宋体" w:hAnsi="宋体" w:cs="宋体" w:hint="eastAsia"/>
          <w:color w:val="333333"/>
          <w:kern w:val="0"/>
          <w:sz w:val="18"/>
          <w:szCs w:val="18"/>
          <w:lang w:bidi="ar"/>
        </w:rPr>
      </w:pPr>
      <w:r>
        <w:t>IV. Commodity Information</w:t>
      </w:r>
    </w:p>
    <w:p w:rsidR="001C5FA7" w:rsidRDefault="00AA349D">
      <w:pPr>
        <w:widowControl/>
        <w:jc w:val="left"/>
        <w:rPr>
          <w:rFonts w:ascii="宋体" w:eastAsia="宋体" w:hAnsi="宋体" w:cs="宋体" w:hint="eastAsia"/>
          <w:color w:val="333333"/>
          <w:kern w:val="0"/>
          <w:sz w:val="18"/>
          <w:szCs w:val="18"/>
          <w:lang w:bidi="ar"/>
        </w:rPr>
      </w:pPr>
      <w:r>
        <w:t>Commodity information on commodity prices, quantities and availability of commodities on commodities and farmers may change at any time without special notice. Bio-farmers have the characteristics of separating information from substance under mass information and information network. They can not examine the information of commodities and/or services one by one. They can not examine the quality, safety and accuracy of commodities and/or services involved in the exchange one by one. You should carefully consider and judge when looking at commodity information and selecting products and/or services.</w:t>
      </w:r>
    </w:p>
    <w:p w:rsidR="001C5FA7" w:rsidRDefault="00AA349D">
      <w:pPr>
        <w:widowControl/>
        <w:jc w:val="left"/>
        <w:rPr>
          <w:rFonts w:ascii="宋体" w:eastAsia="宋体" w:hAnsi="宋体" w:cs="宋体" w:hint="eastAsia"/>
          <w:color w:val="333333"/>
          <w:kern w:val="0"/>
          <w:sz w:val="18"/>
          <w:szCs w:val="18"/>
          <w:lang w:bidi="ar"/>
        </w:rPr>
      </w:pPr>
      <w:r>
        <w:t xml:space="preserve"> </w:t>
      </w:r>
    </w:p>
    <w:p w:rsidR="001C5FA7" w:rsidRDefault="00AA349D">
      <w:pPr>
        <w:widowControl/>
        <w:jc w:val="left"/>
        <w:rPr>
          <w:rFonts w:ascii="宋体" w:eastAsia="宋体" w:hAnsi="宋体" w:cs="宋体" w:hint="eastAsia"/>
          <w:color w:val="333333"/>
          <w:kern w:val="0"/>
          <w:sz w:val="18"/>
          <w:szCs w:val="18"/>
          <w:lang w:bidi="ar"/>
        </w:rPr>
      </w:pPr>
      <w:r>
        <w:t>5. Commodity Trading</w:t>
      </w:r>
    </w:p>
    <w:p w:rsidR="001C5FA7" w:rsidRDefault="00AA349D">
      <w:pPr>
        <w:widowControl/>
        <w:jc w:val="left"/>
        <w:rPr>
          <w:rFonts w:ascii="宋体" w:eastAsia="宋体" w:hAnsi="宋体" w:cs="宋体" w:hint="eastAsia"/>
          <w:color w:val="333333"/>
          <w:kern w:val="0"/>
          <w:sz w:val="18"/>
          <w:szCs w:val="18"/>
          <w:lang w:bidi="ar"/>
        </w:rPr>
      </w:pPr>
      <w:r>
        <w:t>You must abide by the following clauses when buying commodities from farmers and farmers:</w:t>
      </w:r>
    </w:p>
    <w:p w:rsidR="001C5FA7" w:rsidRDefault="00AA349D">
      <w:pPr>
        <w:widowControl/>
        <w:jc w:val="left"/>
        <w:rPr>
          <w:rFonts w:ascii="宋体" w:eastAsia="宋体" w:hAnsi="宋体" w:cs="宋体" w:hint="eastAsia"/>
          <w:color w:val="333333"/>
          <w:kern w:val="0"/>
          <w:sz w:val="18"/>
          <w:szCs w:val="18"/>
          <w:lang w:bidi="ar"/>
        </w:rPr>
      </w:pPr>
      <w:r>
        <w:t>1. When you purchase commodities and/or services from farmers and growers, please read carefully the important items such as the name, price, quantity, model, specification, size or service time, content, requirements, etc. of the commodities you purchase, and verify your contact address, telephone number, consignee and other information when placing an order. If the consignee you fill in is not yourself, you will bear the legal consequences of the consignee's behavior and declaration of intention.</w:t>
      </w:r>
    </w:p>
    <w:p w:rsidR="001C5FA7" w:rsidRDefault="00AA349D">
      <w:pPr>
        <w:widowControl/>
        <w:jc w:val="left"/>
        <w:rPr>
          <w:rFonts w:ascii="宋体" w:eastAsia="宋体" w:hAnsi="宋体" w:cs="宋体" w:hint="eastAsia"/>
          <w:color w:val="333333"/>
          <w:kern w:val="0"/>
          <w:sz w:val="18"/>
          <w:szCs w:val="18"/>
          <w:lang w:bidi="ar"/>
        </w:rPr>
      </w:pPr>
      <w:r>
        <w:t>2. Your purchasing behavior should be based on real consumption demand, and there should be no malicious purchasing of goods and/or services, malicious rights protection and other acts that disrupt the normal trading order of farmers and supermarkets. In order to maintain the order and safety of the transaction, the supermarket can take the initiative to close the relevant transaction orders when it finds the above situation.</w:t>
      </w:r>
    </w:p>
    <w:p w:rsidR="001C5FA7" w:rsidRDefault="00AA349D">
      <w:pPr>
        <w:widowControl/>
        <w:jc w:val="left"/>
        <w:rPr>
          <w:rFonts w:ascii="宋体" w:eastAsia="宋体" w:hAnsi="宋体" w:cs="宋体" w:hint="eastAsia"/>
          <w:color w:val="333333"/>
          <w:kern w:val="0"/>
          <w:sz w:val="18"/>
          <w:szCs w:val="18"/>
          <w:lang w:bidi="ar"/>
        </w:rPr>
      </w:pPr>
      <w:r>
        <w:t>3. If you purchase commodities from farmers, you are obliged to complete transactions with farmers (except those prohibited by law or this agreement). By placing an order for a commodity, you agree to be bound by the terms of sale contained in the description of the commodity, which shall not violate the law or the provisions of this Agreement.</w:t>
      </w:r>
    </w:p>
    <w:p w:rsidR="001C5FA7" w:rsidRDefault="00AA349D">
      <w:pPr>
        <w:widowControl/>
        <w:jc w:val="left"/>
        <w:rPr>
          <w:rFonts w:ascii="宋体" w:eastAsia="宋体" w:hAnsi="宋体" w:cs="宋体" w:hint="eastAsia"/>
          <w:color w:val="333333"/>
          <w:kern w:val="0"/>
          <w:sz w:val="18"/>
          <w:szCs w:val="18"/>
          <w:lang w:bidi="ar"/>
        </w:rPr>
      </w:pPr>
      <w:r>
        <w:t>4. You understand and agree that the information on commodities and prices displayed by farmers is only the publication and display of transaction information. When you place an order through farmers, you must fill in and select the quantity, price and payment method, consignee, contact information, and receiving address of the goods you intend to purchase. The farmer's associations automatically generate order information according to the content you fill in, and take effect after you complete the payment. You can log in at any time to the account registered with the farmers and farmers and inquire about the order status.</w:t>
      </w:r>
    </w:p>
    <w:p w:rsidR="001C5FA7" w:rsidRDefault="00AA349D">
      <w:pPr>
        <w:widowControl/>
        <w:jc w:val="left"/>
        <w:rPr>
          <w:rFonts w:ascii="宋体" w:eastAsia="宋体" w:hAnsi="宋体" w:cs="宋体" w:hint="eastAsia"/>
          <w:color w:val="333333"/>
          <w:kern w:val="0"/>
          <w:sz w:val="18"/>
          <w:szCs w:val="18"/>
          <w:lang w:bidi="ar"/>
        </w:rPr>
      </w:pPr>
      <w:r>
        <w:t>5. Due to market changes and various factors beyond the control of reasonable commercial efforts, there may be shortages or errors in the commodities and/or services displayed on the farmer's products and your orders. The farmer's Association will try its best to correct and modify them in the shortest possible time. If the farmer cannot complete the modification or correction due to the farmer's own ability, the farmer will cancel the corrections you have made. You understand and agree with the inconvenience caused by the acknowledgement of the contents of the order and the timely refund of the fees you have actually paid.</w:t>
      </w:r>
    </w:p>
    <w:p w:rsidR="001C5FA7" w:rsidRDefault="00AA349D">
      <w:pPr>
        <w:widowControl/>
        <w:jc w:val="left"/>
        <w:rPr>
          <w:rFonts w:ascii="宋体" w:eastAsia="宋体" w:hAnsi="宋体" w:cs="宋体" w:hint="eastAsia"/>
          <w:color w:val="333333"/>
          <w:kern w:val="0"/>
          <w:sz w:val="18"/>
          <w:szCs w:val="18"/>
          <w:lang w:bidi="ar"/>
        </w:rPr>
      </w:pPr>
      <w:r>
        <w:t xml:space="preserve">6. You understand and agree that commodity prices and availability will be marked on farmers and commodities. Each price shown includes VAT (if the tax rate changes due to the adjustment of national policies, invoices will be issued in accordance with the effective tax rate stipulated by the state).  </w:t>
      </w:r>
    </w:p>
    <w:p w:rsidR="001C5FA7" w:rsidRDefault="001C5FA7">
      <w:pPr>
        <w:widowControl/>
        <w:jc w:val="left"/>
        <w:rPr>
          <w:rFonts w:ascii="宋体" w:eastAsia="宋体" w:hAnsi="宋体" w:cs="宋体" w:hint="eastAsia"/>
          <w:color w:val="333333"/>
          <w:kern w:val="0"/>
          <w:sz w:val="18"/>
          <w:szCs w:val="18"/>
          <w:lang w:bidi="ar"/>
        </w:rPr>
      </w:pPr>
      <w:r/>
    </w:p>
    <w:p w:rsidR="001C5FA7" w:rsidRDefault="001C5FA7">
      <w:pPr>
        <w:widowControl/>
        <w:jc w:val="left"/>
        <w:rPr>
          <w:rFonts w:ascii="宋体" w:eastAsia="宋体" w:hAnsi="宋体" w:cs="宋体" w:hint="eastAsia"/>
          <w:color w:val="333333"/>
          <w:kern w:val="0"/>
          <w:sz w:val="18"/>
          <w:szCs w:val="18"/>
          <w:lang w:bidi="ar"/>
        </w:rPr>
      </w:pPr>
      <w:r/>
    </w:p>
    <w:p w:rsidR="001C5FA7" w:rsidRDefault="00AA349D">
      <w:pPr>
        <w:widowControl/>
        <w:jc w:val="left"/>
        <w:rPr>
          <w:rFonts w:ascii="宋体" w:eastAsia="宋体" w:hAnsi="宋体" w:cs="宋体" w:hint="eastAsia"/>
          <w:color w:val="333333"/>
          <w:kern w:val="0"/>
          <w:sz w:val="18"/>
          <w:szCs w:val="18"/>
          <w:lang w:bidi="ar"/>
        </w:rPr>
      </w:pPr>
      <w:r>
        <w:t>VI. Rights and Duties of Users</w:t>
      </w:r>
    </w:p>
    <w:p w:rsidR="001C5FA7" w:rsidRDefault="00AA349D">
      <w:pPr>
        <w:widowControl/>
        <w:jc w:val="left"/>
        <w:rPr>
          <w:rFonts w:ascii="宋体" w:eastAsia="宋体" w:hAnsi="宋体" w:cs="宋体" w:hint="eastAsia"/>
          <w:color w:val="333333"/>
          <w:kern w:val="0"/>
          <w:sz w:val="18"/>
          <w:szCs w:val="18"/>
          <w:lang w:bidi="ar"/>
        </w:rPr>
      </w:pPr>
      <w:r>
        <w:t>1. You have the right to have the username and password of the farmer, and the right to use your own username and password to log in at any time. You may not transfer or authorize others to use your own agricultural user name in any form, otherwise you shall bear all the responsibilities and consequences arising therefrom.</w:t>
      </w:r>
    </w:p>
    <w:p w:rsidR="001C5FA7" w:rsidRDefault="00AA349D">
      <w:pPr>
        <w:widowControl/>
        <w:jc w:val="left"/>
        <w:rPr>
          <w:rFonts w:ascii="宋体" w:eastAsia="宋体" w:hAnsi="宋体" w:cs="宋体" w:hint="eastAsia"/>
          <w:color w:val="333333"/>
          <w:kern w:val="0"/>
          <w:sz w:val="18"/>
          <w:szCs w:val="18"/>
          <w:lang w:bidi="ar"/>
        </w:rPr>
      </w:pPr>
      <w:r>
        <w:t>2. You have the right to inquire about commodity information, publish experience of use, participate in commodity discussion, upload commodity pictures, participate in relevant activities and enjoy other information services provided by farmers and farmers in accordance with the provisions of this Agreement and other relevant rules published by farmers and farmers.</w:t>
      </w:r>
    </w:p>
    <w:p w:rsidR="001C5FA7" w:rsidRDefault="00AA349D">
      <w:pPr>
        <w:widowControl/>
        <w:jc w:val="left"/>
        <w:rPr>
          <w:rFonts w:ascii="宋体" w:eastAsia="宋体" w:hAnsi="宋体" w:cs="宋体" w:hint="eastAsia"/>
          <w:color w:val="333333"/>
          <w:kern w:val="0"/>
          <w:sz w:val="18"/>
          <w:szCs w:val="18"/>
          <w:lang w:bidi="ar"/>
        </w:rPr>
      </w:pPr>
      <w:r>
        <w:t>3. When you browse, order shopping and other activities involving your real name/name, communication address, contact telephone, e-mail and other privacy information, the supermarket will be strictly confidential. Unless authorized by you or otherwise stipulated by law, the supermarket will not disclose user privacy information to the outside world.</w:t>
      </w:r>
    </w:p>
    <w:p w:rsidR="001C5FA7" w:rsidRDefault="00AA349D">
      <w:pPr>
        <w:widowControl/>
        <w:jc w:val="left"/>
        <w:rPr>
          <w:rFonts w:ascii="宋体" w:eastAsia="宋体" w:hAnsi="宋体" w:cs="宋体" w:hint="eastAsia"/>
          <w:color w:val="333333"/>
          <w:kern w:val="0"/>
          <w:sz w:val="18"/>
          <w:szCs w:val="18"/>
          <w:lang w:bidi="ar"/>
        </w:rPr>
      </w:pPr>
      <w:r>
        <w:t>4. You should ensure the authenticity, accuracy, completeness, legality and validity of the registration information you provide. If the registration information of users changes, they should update their registration information in time and update the registration information in time when the relevant information actually changes. You guarantee that you will not use other people's information to register and purchase in the agricultural products. If the registration information provided or the registration method used is illegal, untrue, inaccurate and incomplete, you should bear the corresponding responsibility and consequences, and the supermarket and farmers reserve the right to terminate your use of agricultural and biological services.</w:t>
      </w:r>
    </w:p>
    <w:p w:rsidR="001C5FA7" w:rsidRDefault="00AA349D">
      <w:pPr>
        <w:widowControl/>
        <w:jc w:val="left"/>
        <w:rPr>
          <w:rFonts w:ascii="宋体" w:eastAsia="宋体" w:hAnsi="宋体" w:cs="宋体" w:hint="eastAsia"/>
          <w:color w:val="333333"/>
          <w:kern w:val="0"/>
          <w:sz w:val="18"/>
          <w:szCs w:val="18"/>
          <w:lang w:bidi="ar"/>
        </w:rPr>
      </w:pPr>
      <w:r>
        <w:t>5. You should ensure that the principle of good faith is observed in the process of purchasing commodities by farmers and commodities, that improper actions are not taken in the process of purchasing commodities, and that the normal order of online transactions is not disturbed.</w:t>
      </w:r>
    </w:p>
    <w:p w:rsidR="001C5FA7" w:rsidRDefault="00AA349D">
      <w:pPr>
        <w:widowControl/>
        <w:jc w:val="left"/>
        <w:rPr>
          <w:rFonts w:ascii="宋体" w:eastAsia="宋体" w:hAnsi="宋体" w:cs="宋体" w:hint="eastAsia"/>
          <w:color w:val="333333"/>
          <w:kern w:val="0"/>
          <w:sz w:val="18"/>
          <w:szCs w:val="18"/>
          <w:lang w:bidi="ar"/>
        </w:rPr>
      </w:pPr>
      <w:r>
        <w:t>6. You have the right to freedom of speech and the right to modify and delete your comments appropriately. You are not allowed to make any remarks in the field of agriculture and animal husbandry that contain the following contents:</w:t>
      </w:r>
    </w:p>
    <w:p w:rsidR="001C5FA7" w:rsidRDefault="00AA349D">
      <w:pPr>
        <w:widowControl/>
        <w:jc w:val="left"/>
        <w:rPr>
          <w:rFonts w:ascii="宋体" w:eastAsia="宋体" w:hAnsi="宋体" w:cs="宋体" w:hint="eastAsia"/>
          <w:color w:val="333333"/>
          <w:kern w:val="0"/>
          <w:sz w:val="18"/>
          <w:szCs w:val="18"/>
          <w:lang w:bidi="ar"/>
        </w:rPr>
      </w:pPr>
      <w:r>
        <w:t>(1) inciting, resisting or destroying the implementation of the Constitution, laws and administrative regulations;</w:t>
      </w:r>
    </w:p>
    <w:p w:rsidR="001C5FA7" w:rsidRDefault="00AA349D">
      <w:pPr>
        <w:widowControl/>
        <w:jc w:val="left"/>
        <w:rPr>
          <w:rFonts w:ascii="宋体" w:eastAsia="宋体" w:hAnsi="宋体" w:cs="宋体" w:hint="eastAsia"/>
          <w:color w:val="333333"/>
          <w:kern w:val="0"/>
          <w:sz w:val="18"/>
          <w:szCs w:val="18"/>
          <w:lang w:bidi="ar"/>
        </w:rPr>
      </w:pPr>
      <w:r>
        <w:t>(2) instigating subversion of the state power and overthrowing the socialist system;</w:t>
      </w:r>
    </w:p>
    <w:p w:rsidR="001C5FA7" w:rsidRDefault="00AA349D">
      <w:pPr>
        <w:widowControl/>
        <w:jc w:val="left"/>
        <w:rPr>
          <w:rFonts w:ascii="宋体" w:eastAsia="宋体" w:hAnsi="宋体" w:cs="宋体" w:hint="eastAsia"/>
          <w:color w:val="333333"/>
          <w:kern w:val="0"/>
          <w:sz w:val="18"/>
          <w:szCs w:val="18"/>
          <w:lang w:bidi="ar"/>
        </w:rPr>
      </w:pPr>
      <w:r>
        <w:t>(3) instigating or splitting up the country and undermining the reunification of the country;</w:t>
      </w:r>
    </w:p>
    <w:p w:rsidR="001C5FA7" w:rsidRDefault="00AA349D">
      <w:pPr>
        <w:widowControl/>
        <w:jc w:val="left"/>
        <w:rPr>
          <w:rFonts w:ascii="宋体" w:eastAsia="宋体" w:hAnsi="宋体" w:cs="宋体" w:hint="eastAsia"/>
          <w:color w:val="333333"/>
          <w:kern w:val="0"/>
          <w:sz w:val="18"/>
          <w:szCs w:val="18"/>
          <w:lang w:bidi="ar"/>
        </w:rPr>
      </w:pPr>
      <w:r>
        <w:t>(4) inciting national hatred and discrimination and undermining national unity;</w:t>
      </w:r>
    </w:p>
    <w:p w:rsidR="001C5FA7" w:rsidRDefault="00AA349D">
      <w:pPr>
        <w:widowControl/>
        <w:jc w:val="left"/>
        <w:rPr>
          <w:rFonts w:ascii="宋体" w:eastAsia="宋体" w:hAnsi="宋体" w:cs="宋体" w:hint="eastAsia"/>
          <w:color w:val="333333"/>
          <w:kern w:val="0"/>
          <w:sz w:val="18"/>
          <w:szCs w:val="18"/>
          <w:lang w:bidi="ar"/>
        </w:rPr>
      </w:pPr>
      <w:r>
        <w:t>(5) Any discrimination involving race, sex, religion or geographical content;</w:t>
      </w:r>
    </w:p>
    <w:p w:rsidR="001C5FA7" w:rsidRDefault="00AA349D">
      <w:pPr>
        <w:widowControl/>
        <w:jc w:val="left"/>
        <w:rPr>
          <w:rFonts w:ascii="宋体" w:eastAsia="宋体" w:hAnsi="宋体" w:cs="宋体" w:hint="eastAsia"/>
          <w:color w:val="333333"/>
          <w:kern w:val="0"/>
          <w:sz w:val="18"/>
          <w:szCs w:val="18"/>
          <w:lang w:bidi="ar"/>
        </w:rPr>
      </w:pPr>
      <w:r>
        <w:t>(6) Fabricating or distorting facts, spreading rumors and disrupting social order;</w:t>
      </w:r>
    </w:p>
    <w:p w:rsidR="001C5FA7" w:rsidRDefault="00AA349D">
      <w:pPr>
        <w:widowControl/>
        <w:jc w:val="left"/>
        <w:rPr>
          <w:rFonts w:ascii="宋体" w:eastAsia="宋体" w:hAnsi="宋体" w:cs="宋体" w:hint="eastAsia"/>
          <w:color w:val="333333"/>
          <w:kern w:val="0"/>
          <w:sz w:val="18"/>
          <w:szCs w:val="18"/>
          <w:lang w:bidi="ar"/>
        </w:rPr>
      </w:pPr>
      <w:r>
        <w:t>(7) Advocating feudal superstition, obscenity, pornography, gambling, violence, murder, terror and abetting crime;</w:t>
      </w:r>
    </w:p>
    <w:p w:rsidR="001C5FA7" w:rsidRDefault="00AA349D">
      <w:pPr>
        <w:widowControl/>
        <w:jc w:val="left"/>
        <w:rPr>
          <w:rFonts w:ascii="宋体" w:eastAsia="宋体" w:hAnsi="宋体" w:cs="宋体" w:hint="eastAsia"/>
          <w:color w:val="333333"/>
          <w:kern w:val="0"/>
          <w:sz w:val="18"/>
          <w:szCs w:val="18"/>
          <w:lang w:bidi="ar"/>
        </w:rPr>
      </w:pPr>
      <w:r>
        <w:t>(8) publicly insulting others or fabricating facts to defame others, or carrying out other malicious attacks;</w:t>
      </w:r>
    </w:p>
    <w:p w:rsidR="001C5FA7" w:rsidRDefault="00AA349D">
      <w:pPr>
        <w:widowControl/>
        <w:jc w:val="left"/>
        <w:rPr>
          <w:rFonts w:ascii="宋体" w:eastAsia="宋体" w:hAnsi="宋体" w:cs="宋体" w:hint="eastAsia"/>
          <w:color w:val="333333"/>
          <w:kern w:val="0"/>
          <w:sz w:val="18"/>
          <w:szCs w:val="18"/>
          <w:lang w:bidi="ar"/>
        </w:rPr>
      </w:pPr>
      <w:r>
        <w:t>(9) Damaging the credibility of state organs;</w:t>
      </w:r>
    </w:p>
    <w:p w:rsidR="001C5FA7" w:rsidRDefault="00AA349D">
      <w:pPr>
        <w:widowControl/>
        <w:jc w:val="left"/>
        <w:rPr>
          <w:rFonts w:ascii="宋体" w:eastAsia="宋体" w:hAnsi="宋体" w:cs="宋体" w:hint="eastAsia"/>
          <w:color w:val="333333"/>
          <w:kern w:val="0"/>
          <w:sz w:val="18"/>
          <w:szCs w:val="18"/>
          <w:lang w:bidi="ar"/>
        </w:rPr>
      </w:pPr>
      <w:r>
        <w:t>(10) Other violations of the Constitution, laws and administrative regulations.</w:t>
      </w:r>
    </w:p>
    <w:p w:rsidR="001C5FA7" w:rsidRDefault="00AA349D">
      <w:pPr>
        <w:widowControl/>
        <w:jc w:val="left"/>
        <w:rPr>
          <w:rFonts w:ascii="宋体" w:eastAsia="宋体" w:hAnsi="宋体" w:cs="宋体" w:hint="eastAsia"/>
          <w:color w:val="333333"/>
          <w:kern w:val="0"/>
          <w:sz w:val="18"/>
          <w:szCs w:val="18"/>
          <w:lang w:bidi="ar"/>
        </w:rPr>
      </w:pPr>
      <w:r>
        <w:t>You should pay attention to and abide by all kinds of legitimate compliance rules that crop producers publish or modify at any time.</w:t>
      </w:r>
    </w:p>
    <w:p w:rsidR="001C5FA7" w:rsidRDefault="00AA349D">
      <w:pPr>
        <w:widowControl/>
        <w:jc w:val="left"/>
        <w:rPr>
          <w:rFonts w:ascii="宋体" w:eastAsia="宋体" w:hAnsi="宋体" w:cs="宋体" w:hint="eastAsia"/>
          <w:color w:val="333333"/>
          <w:kern w:val="0"/>
          <w:sz w:val="18"/>
          <w:szCs w:val="18"/>
          <w:lang w:bidi="ar"/>
        </w:rPr>
      </w:pPr>
      <w:r>
        <w:t>Agricultural and supermarket reserves the right to delete all kinds of non-conforming laws and policies or violations of the provisions of this agreement, which you agree with and approve.</w:t>
      </w:r>
    </w:p>
    <w:p w:rsidR="001C5FA7" w:rsidRDefault="00AA349D">
      <w:pPr>
        <w:widowControl/>
        <w:jc w:val="left"/>
        <w:rPr>
          <w:rFonts w:ascii="宋体" w:eastAsia="宋体" w:hAnsi="宋体" w:cs="宋体" w:hint="eastAsia"/>
          <w:color w:val="333333"/>
          <w:kern w:val="0"/>
          <w:sz w:val="18"/>
          <w:szCs w:val="18"/>
          <w:lang w:bidi="ar"/>
        </w:rPr>
      </w:pPr>
      <w:r>
        <w:t>If you fail to comply with the above regulations, farmers and supermarkets have the right to make independent judgments and take measures such as suspending or closing user accounts. You have to be legally responsible for your comments and actions on the Internet.</w:t>
      </w:r>
    </w:p>
    <w:p w:rsidR="001C5FA7" w:rsidRDefault="00AA349D">
      <w:pPr>
        <w:widowControl/>
        <w:jc w:val="left"/>
        <w:rPr>
          <w:rFonts w:ascii="宋体" w:eastAsia="宋体" w:hAnsi="宋体" w:cs="宋体" w:hint="eastAsia"/>
          <w:color w:val="333333"/>
          <w:kern w:val="0"/>
          <w:sz w:val="18"/>
          <w:szCs w:val="18"/>
          <w:lang w:bidi="ar"/>
        </w:rPr>
      </w:pPr>
      <w:r>
        <w:t>7. In publishing your experience and discussing pictures, you should abide by the relevant provisions of national laws and regulations in addition to these provisions.</w:t>
      </w:r>
    </w:p>
    <w:p w:rsidR="00F823FA" w:rsidRDefault="00AA349D">
      <w:pPr>
        <w:widowControl/>
        <w:jc w:val="left"/>
        <w:rPr>
          <w:rStyle w:val="a3"/>
          <w:rFonts w:ascii="宋体" w:eastAsia="宋体" w:hAnsi="宋体" w:cs="宋体"/>
          <w:color w:val="333333"/>
          <w:kern w:val="0"/>
          <w:sz w:val="18"/>
          <w:szCs w:val="18"/>
          <w:lang w:bidi="ar"/>
        </w:rPr>
      </w:pPr>
      <w:r>
        <w:t>8. Without the consent of farmers and supermarkets, you may not publish any form of advertisement on the website. Once found, farmers and supermarkets have the right to take measures such as suspending or closing your account.</w:t>
      </w:r>
    </w:p>
    <w:p w:rsidR="00F823FA" w:rsidRDefault="00AA349D">
      <w:pPr>
        <w:widowControl/>
        <w:numPr>
          <w:ilvl w:val="0"/>
          <w:numId w:val="1"/>
        </w:numPr>
        <w:jc w:val="left"/>
        <w:rPr>
          <w:ins w:id="3" w:author="胡松林" w:date="2019-04-04T11:46:00Z"/>
          <w:rFonts w:ascii="宋体" w:eastAsia="宋体" w:hAnsi="宋体" w:cs="宋体"/>
          <w:color w:val="333333"/>
          <w:kern w:val="0"/>
          <w:sz w:val="18"/>
          <w:szCs w:val="18"/>
          <w:lang w:bidi="ar"/>
        </w:rPr>
      </w:pPr>
      <w:r>
        <w:t>If the users recommend or introduce agricultural products to the third party, the supermarket will give 2% of the sales amount to the users as a recommendation reward according to the invitation code or recommendation code provided by the third party, which can identify the users.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User Behavior Standards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You fully understand and agree that you must be responsible for all your actions under the Bio-Agricultural Account, including any content you publish and any consequences arising therefrom.</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Except for the use of agricultural and biological services as stipulated in this Agreement, you shall not engage in any act that infringes upon the intellectual property rights of agricultural and biological products, or other acts that are detrimental to the legitimate rights and interests of agricultural and biological supermarkets, their affiliated companies or other third parties.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You may not engage in the following acts unless permitted by law or with the written permission of a supermarket for growers or growers: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Delete the copyright information on the software and its copies;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Reverse engineering, reverse assembly, reverse compilation or other ways of trying to find the source code of the software for agriculture and agriculture;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Scanning, exploring and testing the software to detect, discover and find the BUG or weakness that may exist in it;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Copy, modify, add, delete, connect or create any derivative works of data released into any terminal memory during the operation of the software or software, interactive data between client and server during the operation of the software, and system data necessary for the operation of the software, including, but not limited to, the use of plug-ins, plug-ins or unlawful authorization. Third-party tools/services access software and related systems;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To modify or falsify instructions and data in the operation of software, to increase, delete or change the functions or operational effects of software, or to operate or disseminate software and methods for the above purposes to the public, whether or not the above-mentioned acts are for commercial purposes;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To use, rent, lend, duplicate, modify, link, reprint, compile, publish, publish and set up mirror sites for the content of intellectual property rights owned by farmers and supermarkets.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(8) Establishing mirror sites for agricultural software, or taking snapshots of web pages, or setting up servers to provide services exactly the same or similar to those for other people;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(9) Separate any part of the crop and farmer from each other for use alone or for other use that is not in conformity with this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(10) To use, modify or cover up the names, trademarks or other intellectual property rights of farmers and supermarkets;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(11) Other acts that are not explicitly authorized by farmers and supermarkets, or other acts that do not conform to this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If you have any of the following actions in the process of purchasing commodities or services by the farmers, the farmers and supermarkets have the right to freeze the transaction, temporarily or permanently prohibit the login (i.e. the title, not to place an order), downgrade the membership level or permanently cancel the membership, delete the user account and data, and delete the phase, depending on the seriousness of the situation, in accordance with this Agreement and the relevant provisions. If the circumstances are serious, it will be handed over to the relevant administrative organs for handling and investigating your criminal responsibility.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The act of implying or pretending in some way the employees or special status of the supermarket and its affiliated companies in order to obtain unfair benefits or influence the rights and interests of other users;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Illegal or improper words, characters, etc. are used in the commentary on agriculture and animal husbandry, including the naming of accounts;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The order or service purchased by the food and agriculture institute is for the purpose of seeking unfair interests, such as high-price reselling, which damages the legitimate rights and interests of the supermarket as the operator and disrupts the social and economic order;</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To obtain incentives for activities such as coupons and membership points by illegal or improper means by destroying the normal operation or rules of activities of farmers and animals;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To disrupt the social and economic order by undermining the legitimate rights and interests of supermarkets as operators for illegal profit-making purposes;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(6) illegally using other people's accounts and account assets through fraudulent or theft activities, including bank cards, Alipay wallets, WeChat, wing payments, account balances, coupons, points or gift cards, etc.</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Obtain gift cards, gift books or vouchers through abnormal channels, and use the above abnormal obtained cards to purchase products for agricultural promotion and discount, with a huge amount of money, in order to achieve the purpose of abnormal consumers to purchase goods;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(8) To make malicious complaints or reports through malicious acts, including, but not limited to, intentional manufacture, or substitution of commodities from other sources for commodities of crops and agriculture, in order to achieve profit-making purposes;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(9) Repeated refusals of goods without justified reasons;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(10) To destroy or affect the normal operation of Agro-food services in any way;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(11) Violating any agreement of this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(12) Other widely recognized misconduct in the industry, whether or not explicitly specified in this Agreement or other legal rules.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You know and agree that, because of the privacy of the order or the disappearance of the goods after they are used up, the farmers and supermarkets have the right to judge whether you have the above-mentioned violations based on your order data and abnormal performance.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You know and agree that, for example, the supermarket will freeze the account property (account property including but not limited to account balance, coupons, points, gift cards, etc.), trade freeze, temporarily or permanently prohibit login (i.e. seal number, no order), membership downgrade or permanently cancel membership, delete user account number and number according to this agreement. According to, delete relevant information and other processing measures, depending on the circumstances of your violations by farmers and supermarkets.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You know and agree that: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During the transaction freeze period, your order may be cancelled without notice for many times;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During the closure period, the account balance, coupons, gift cards and other points in your Bio-Agricultural account may not be available;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Membership benefits such as membership coupons and discounts may not be available or used if you do not downgrade or cancel membership permanently.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You may be restricted from participating in marketing activities or not enjoying the rights of regular users of commodities and agriculture if you have been frozen by transactions, temporarily or permanently banned from registering (i.e. blocked or not ordered), downgraded or permanently cancelled membership, deleted user accounts and data, deleted relevant information and other processing measures taken by supermarkets for violations. All preferential services, including but not limited to promotions, discounts, coupons, etc.</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If the above account balance, coupons, gift cards and other points, membership benefits, etc. exist a certain period of validity, the period of validity may expire during the closing period, after the release of your Bio-Agricultural account, you will not be able to use such expired account balances, coupons, gift cards and other points, membership benefits, etc. Accordingly, you are aware of and agree that no legal liability will be imposed on farmers, supermarkets and their affiliated companies for the occurrence of the above-mentioned points (1) and/or (2) and/or (3) and/or (4).</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(6) Food and Agriculture Supermarkets may publicize information on the above-mentioned measures for dealing with breaches of contract and other illegal information confirmed by the effective legal documents of the state administrative or judicial organs on the food and agriculture platform.</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8. Rights and Obligations of Agricultural Products Supermarkets and Agricultural Products Supermarkets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Farmers and supermarkets are obliged to maintain the normal operation of the entire online trading platform in the existing technology, and strive to upgrade and improve technology, so that your online trading activities can proceed smoothly.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Farmers should reply promptly to the problems and reflections related to the transaction or registration that you encounter on the trading platform of the registered supermarket.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For your improper behavior on the trading platform of the food and agriculture supermarket or any other situation where the food and agriculture supermarket believes that the service should be terminated, the food and agriculture supermarket has the right to delete relevant information and terminate the service at any time without your consent.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9. Website Rules and Modifications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Goods Out of Stock Rules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If the goods you want to buy are out of stock, the farmers have the right to cancel the order after communicating with you and notifying you. The farmers'Union will try its best to meet your purchase needs in the shortest possible time.</w:t>
      </w:r>
    </w:p>
    <w:p w:rsidR="001C5FA7" w:rsidRDefault="00AA349D">
      <w:pPr>
        <w:widowControl/>
        <w:numPr>
          <w:ilvl w:val="0"/>
          <w:numId w:val="1"/>
        </w:numPr>
        <w:jc w:val="left"/>
        <w:rPr>
          <w:rStyle w:val="a3"/>
          <w:rFonts w:ascii="宋体" w:eastAsia="宋体" w:hAnsi="宋体" w:cs="宋体" w:hint="eastAsia"/>
          <w:color w:val="333333"/>
          <w:kern w:val="0"/>
          <w:sz w:val="18"/>
          <w:szCs w:val="18"/>
          <w:u w:val="single"/>
          <w:lang w:bidi="ar"/>
        </w:rPr>
      </w:pPr>
      <w:r>
        <w:t>2. Mail/SMS Service Rules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Agricultural producers reserve the right to inform the service of registering catalogues, sending order information and promotional activities by mail and short message.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Delivery policy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The growers will deliver the goods to your designated delivery address. If the order is delayed or cannot be distributed due to the following circumstances, the growers will not be liable: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The information you filled in is not detailed or incorrect.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The cost and related consequences of duplicate distribution caused by unacknowledged delivery of goods;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You violated the distribution rules and damaged them due to the characteristics of commodities and transportation conditions;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the change of circumstances caused by factors;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Force majeure, such as natural disasters, traffic martial law, sudden wars, etc.</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Return and Exchange Policy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Agricultural and supermarket reserve the right to interpret and restrict the return and replenishment of commodities. At the same time of placing the order, you have also agreed to the policy of returning and exchanging goods from the farmers.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Punishment Rules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The supermarket has the right to consult your registration data and purchase behavior, refund and exchange behavior, comment behavior and so on, and find any problems or doubts in the registration data or purchase behavior. It also has the right to send you inquiries and notifications for correction.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If the illegal act is confirmed by the effective legal document or administrative penalty decision of the state, or if the supermarket has sufficient factual basis to confirm that you have violated the law or violated the service agreement, the supermarket has the right to publish the illegal act of the users on the website in the form of online publication.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For the following kinds of information that you publish in farmers, farmers and supermarkets have the right to delete or take other restrictive measures. Including information for the purpose of speculating credit; information with malicious or false contents such as fraud; information unrelated to or not for the purpose of shopping online; information with factors that attempt to disrupt the normal shopping order; information that violates public interests or may seriously damage the legitimate interests of farmers and other users.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6. Limitation of liability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Except for other restrictions and exceptions stipulated in the rules governing the use of commodities and peasants, within the limits permitted by Chinese laws and regulations, directors and administrators of commodities and peasants supermarkets and their affiliated companies shall be responsible for any direct, indirect, special, incidental, consequential or punitive damage caused by or related to the purchase of commodities and peasants, or for any damage of any other nature. Managers, employees, agents or other representatives are not liable under any circumstances. These exclusion and limitation clauses will apply to the maximum extent permitted by law and remain valid after the revocation or termination of user qualification.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According to the changes of national laws and regulations and the operation needs of food and agriculture supermarkets, food and agriculture supermarkets have the right to amend the terms and regulations of this agreement from time to time. The revised contents will be published by the way of announcement by the farmers and the announcement will come into effect on the 7th day after the expiration of the announcement. It will take the place of the previous relevant content after its entry into force. You should pay attention to the changes of announcements, prompts, agreements and rules of this software. You know and confirm that if you do not agree with the updated content, you should immediately stop using this software; if you continue to use this software, you will be deemed to be aware of the changed content and agree to accept it.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Discontinuation and termination of services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If you propose termination of this Agreement to the growers, the following requirements shall be met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satisfying the conditions for the cancellation of accounts publicized by farmers and farmers, and through the cancellation channels provided by farmers and farmers.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You stop using and express your unwillingness to accept the alterations before they come into effect.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As for the way and condition of canceling your account, please refer to the Notice for Cancellation of Agricultural Account. When you cancel your account voluntarily, we will make it anonymous or freeze to delete your personal information as soon as possible according to the requirements of applicable laws and regulations.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In the following circumstances, the farmer may notify you to terminate this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Violation of the relevant provisions of this service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You embezzle other people's accounts, issue prohibited information, cheat other people's property, sell false goods, disrupt market order, and take improper means to make profits;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Once the main content of the user registration data is found to be false by the farmers or supermarkets, the supermarkets have the right to terminate providing services to the users at any time;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When the service agreement is terminated or updated, the user expressly refuses to accept the new service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The situation that other farmers and supermarkets consider it necessary to terminate their services.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Applicable law and jurisdiction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The laws of the People's Republic of China shall apply to the conclusion, entry into force, amendment, execution and interpretation of this Agreement and the settlement of disputes. If any disputes arise between the two parties over the content of this Agreement or its execution, the two parties shall try their best to settle them through friendly consultation. If the negotiations fail, either party may bring a lawsuit to the people's court of the place where the supermarket is located.</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Copyright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Charts, logos, page headers, button icons, text, service names and other information on the website are the property of Shannong Supermarket, which is protected by China and international intellectual property law. Without the written permission of the farmers and supermarkets, you may not use any way that may cause confusion among consumers or any way that may belittle or defame the supermarkets for any goods or services other than the farmers. All other trademarks that do not belong to the above-mentioned subjects are the property of their trademark holders. These holders may or may not be associated with the supermarket or sponsored by the related companies of the supermarket. Without the written permission of the owner of the commodity farmer, the commodity farmer supermarket or the relevant trademark, nothing on the commodity farmer shall be interpreted as the right to grant permission or use the trademark appearing on the website by acquiescence or other means.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The comments you make on this website only represent your own views, and have nothing to do with the positions of farmers, supermarkets and their affiliated companies. You are responsible for your comments. Agricultural producers have the right to use their own experiences, discussions or pictures of commodities published by them or in cooperation with others for other purposes, including, but not limited to, websites, electronic magazines, magazines, publications, etc. When using them, they should sign their names for the commentators, whichever is indicated in the comments.</w:t>
      </w:r>
    </w:p>
    <w:p w:rsidR="001C5FA7" w:rsidRDefault="001C5FA7">
      <w:pPr>
        <w:widowControl/>
        <w:numPr>
          <w:ilvl w:val="0"/>
          <w:numId w:val="1"/>
        </w:numPr>
        <w:jc w:val="left"/>
        <w:rPr>
          <w:rFonts w:ascii="宋体" w:eastAsia="宋体" w:hAnsi="宋体" w:cs="宋体" w:hint="eastAsia"/>
          <w:color w:val="333333"/>
          <w:kern w:val="0"/>
          <w:sz w:val="18"/>
          <w:szCs w:val="18"/>
          <w:lang w:bidi="ar"/>
        </w:rPr>
      </w:pPr>
      <w:r/>
    </w:p>
    <w:p w:rsidR="001C5FA7" w:rsidRDefault="001C5FA7">
      <w:pPr>
        <w:widowControl/>
        <w:numPr>
          <w:ilvl w:val="0"/>
          <w:numId w:val="1"/>
        </w:numPr>
        <w:jc w:val="left"/>
        <w:rPr>
          <w:rFonts w:ascii="宋体" w:eastAsia="宋体" w:hAnsi="宋体" w:cs="宋体" w:hint="eastAsia"/>
          <w:color w:val="333333"/>
          <w:kern w:val="0"/>
          <w:sz w:val="18"/>
          <w:szCs w:val="18"/>
          <w:lang w:bidi="ar"/>
        </w:rPr>
      </w:pPr>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13. Non-undertaking Guarantee and Limitation of Liability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You understand and agree that in dispute mediation service or customer service communication, the customer service and related staff of farmers and farmers are not professionals. They can only judge the vouchers and materials submitted by users from the common people's perception. Therefore, in addition to intentional or gross negligence, the mediation prescription decides to exempt the disputes mediation.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Agricultural producers fulfill their basic safeguard obligations in accordance with the provisions of law, but they do not bear corresponding liabilities for breach of contract in cases of obstacles to contract performance, flaws in performance, delays in performance or changes in content of performance caused by the following reasons: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Force majeure factors such as natural disasters, strikes, riots, wars, government actions and judicial administrative orders;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Public service or third party factors such as power supply failure, communication network failure, etc.</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In the case of good faith management by farmers and farmers, due to conventional or emergency equipment and system maintenance, equipment and system failure, network information and data security, product supply problems and other factors.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Unless otherwise clearly stated in writing, all information, content, materials, commodities (including software) and services provided to users by farmers and farmers, catalogues and their contents, or by other means, are provided by supermarkets on the basis of "as-is" and "as-is".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Unless otherwise expressly stated in writing, the supermarket shall not make any declaration or guarantee in any form, express or implied, except in accordance with the laws of the People's Republic of China, for the operation of the farmers and the information, content, materials, commodities (including software) or services contained therein, and you explicitly agree to bear the above risks and use the farmers.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To the maximum extent permitted by applicable law, the supermarket does not undertake all express or implied guarantees, including, but not limited to, implied guarantees for marketability and for specific purposes. Food and Agriculture Supermarket does not guarantee that all information, content, materials, goods (including software) and services, servers or e-mail sent from food and Agriculture farmers are free of viruses or other harmful ingredients. Unless otherwise expressly stated in writing, the supermarket shall not be liable for any damage caused by the use of the farmer or by all information, contents, materials, commodities (including software) and services provided to users by the farmer or by other means through the farmer, or by the purchase and use of the goods (unless otherwise liable under the laws of the People's Republic of China). It includes, but is not limited to, direct, indirect or incidental punitive and consequential damages.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Privacy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When a user joins a farmer as a user or a member, the user provides the personal registration information according to the farmer's requirements; when the user uses the farmer's services, participates in farmer's activities or visits the farmer's supermarket page, the farmer's supermarket automatically receives and records the server values on the user's browser, including but not limited to the data such as IP address and the web page records that the user requests to access. You understand and agree with this.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You understand and agree with the relevant data collected by farmers and users of original housing, including, but not limited to, shopping, uploading pictures, publishing commodity use experience or message.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You understand and agree with the personal data obtained by farmers or supermarkets from their business partners through legal channels.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Information use: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The supermarket will not sell or lend user's personal information to anyone unless the user's permission is obtained in advance.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Farmers and supermarkets shall not allow any third party to collect, edit, sell or disseminate users'personal information by any means. If any user engages in the above activities, once it is found that the supermarket has the right to terminate the service agreement with the user immediately and seal up its account.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For the purpose of serving users and improving our products or services in order to provide users with more information display, search and trading services that meet their personalized needs, farmers may provide services to users through the use of users'personal information, including, but not limited to, displaying, pushing or sending goods and services information and promotional activities in the form of e-mail or short messages to users. Sales information, or share information with farmers, supermarket partners, so that they can send users information about their goods and services, marketing information, etc.</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6. Information disclosure; User's personal information will be disclosed in part or in whole in the following circumstances: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Disclosure to third parties with the consent of users;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If the user is a qualified intellectual property complaint and has submitted a complaint, it should be disclosed to the respondent at the request of the respondent so that both parties can handle possible rights disputes;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Disclosure to third parties or administrative or judicial bodies in accordance with the relevant provisions of the law or the requirements of administrative or judicial bodies;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If users violate relevant Chinese laws or website policies, they need to disclose to third parties;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In order to provide the goods and services required by the users, it is necessary to share the personal information of the users with the third party.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Disclosure of other farmers and supermarkets deemed appropriate in accordance with laws or website policies.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Information security: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Please properly manage the user's account and password information; when shopping online with the Bio-Agricultural services, please protect their personal information properly and provide it to others only when necessary;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If the user finds that his personal information is leaked, especially the Bio-Agricultural account and password or the password is leaked, please contact the Bio-Agricultural customer service immediately so that the Bio-Agricultural users can take corresponding measures.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8. Biologists hope to give you a clear introduction of the way in which biologists deal with your personal information through the privacy policy. Therefore, biologists recommend that you read it completely to help you better protect your privacy.</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XV. Others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 This agreement will remain valid for the user until the user cancels or cancels his account and ceases all use of agricultural and biological services. However, the rights and obligations that have already arisen between agricultural and biological supermarkets and users remain binding on both parties.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2. The supermarket will look at the characteristics of the service content provided by users and require users to abide by specific conditions and terms when providing relevant services by registered farmers. If there are any inconsistencies between the specific conditions and terms and the above service terms, the specific conditions and terms shall prevail.</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3. Whatever the reasons for the nullity or partial invalidity or non-enforceability of any clause in this Agreement, the remaining clauses shall remain valid and binding.</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4 The title and serial number of this Agreement are set for easy reading without affecting the actual meaning and effectiveness of the clause.</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5. This Agreement is signed in Pinggu District, Beijing, People's Republic of China.</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6. The establishment, entry into force, performance, interpretation and dispute settlement of this Agreement shall be governed by the laws of the Mainland of the People's Republic of China (excluding the Conflict Law).</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7. This Agreement shall enter into force on the day of its promulgation and application and shall remain in force until the publication of the updated version.</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8. The Supermarket has the right to interpret and amend this Agreement and the rules and policies published by the Supermarket to the maximum extent permitted by law.</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9. In order to serve you better, the supermarket has the right to change this agreement according to its operation and necessity. The changed agreement will be announced by the farmers in advance by way of announcement. The changed agreement will come into effect on the 7th day after the expiration of the announcement. You can refer to the latest version of the terms of the agreement on the relevant pages of farmers and farmers. If you continue to use the Agricultural and Biological Services after the terms of this Agreement have been changed, you will be deemed to have accepted the changed Agreements. If you cannot agree to the changed agreement, you have the right to stop using the relevant services and cancel the account.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10. If you click the "Read and Agree" button below this Agreement, you will be deemed to have fully accepted this Agreement. Before clicking, please confirm that you know and fully understand the whole content of this Agreement.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Note: The update date of this edition of the Agricultural Products Supermarket User Agreement is Dec. 20, 2018. It will be announced on the same day by the Agricultural Products Supermarket, and it will come into effect on the 7th day after the publication. That is, December 27, 2018, will come into effect. During the publication period, if you think the updated "Agricultural Products Supermarket User Agreement" is more beneficial to you, we agree to apply the new "Agricultural Products Supermarket User Agreement" to both parties.</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 xml:space="preserve">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t>_</w:t>
      </w:r>
    </w:p>
    <w:p w:rsidR="00F823FA" w:rsidRDefault="00AA349D">
      <w:pPr>
        <w:widowControl/>
        <w:numPr>
          <w:ilvl w:val="0"/>
          <w:numId w:val="1"/>
        </w:numPr>
        <w:jc w:val="left"/>
        <w:rPr>
          <w:rFonts w:ascii="宋体" w:eastAsia="宋体" w:hAnsi="宋体" w:cs="宋体"/>
          <w:color w:val="333333"/>
          <w:sz w:val="18"/>
          <w:szCs w:val="18"/>
        </w:rPr>
      </w:pPr>
      <w:r>
        <w:t>\\\\\\\\\\\\\\\\</w:t>
      </w:r>
    </w:p>
    <w:p w:rsidR="001C5FA7" w:rsidRDefault="001C5FA7">
      <w:pPr>
        <w:widowControl/>
        <w:jc w:val="right"/>
        <w:rPr>
          <w:rFonts w:ascii="宋体" w:eastAsia="宋体" w:hAnsi="宋体" w:cs="宋体" w:hint="eastAsia"/>
          <w:color w:val="333333"/>
          <w:kern w:val="0"/>
          <w:sz w:val="18"/>
          <w:szCs w:val="18"/>
          <w:lang w:bidi="ar"/>
        </w:rPr>
      </w:pPr>
      <w:r/>
    </w:p>
    <w:p w:rsidR="00F823FA" w:rsidRDefault="00AA349D">
      <w:pPr>
        <w:widowControl/>
        <w:jc w:val="right"/>
        <w:rPr>
          <w:rFonts w:ascii="宋体" w:eastAsia="宋体" w:hAnsi="宋体" w:cs="宋体"/>
          <w:color w:val="333333"/>
          <w:sz w:val="18"/>
          <w:szCs w:val="18"/>
        </w:rPr>
      </w:pPr>
      <w:r>
        <w:t>Edition Effective Time: 27 December 2018</w:t>
      </w:r>
    </w:p>
    <w:p w:rsidR="00F823FA" w:rsidRDefault="00F823FA">
      <w:r/>
    </w:p>
    <w:sectPr w:rsidR="00F82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49D" w:rsidRDefault="00AA349D" w:rsidP="001C5FA7">
      <w:r>
        <w:separator/>
      </w:r>
    </w:p>
  </w:endnote>
  <w:endnote w:type="continuationSeparator" w:id="0">
    <w:p w:rsidR="00AA349D" w:rsidRDefault="00AA349D" w:rsidP="001C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49D" w:rsidRDefault="00AA349D" w:rsidP="001C5FA7">
      <w:r>
        <w:separator/>
      </w:r>
    </w:p>
  </w:footnote>
  <w:footnote w:type="continuationSeparator" w:id="0">
    <w:p w:rsidR="00AA349D" w:rsidRDefault="00AA349D" w:rsidP="001C5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AC9DE"/>
    <w:multiLevelType w:val="singleLevel"/>
    <w:tmpl w:val="7A5AC9DE"/>
    <w:lvl w:ilvl="0">
      <w:start w:val="9"/>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Will">
    <w15:presenceInfo w15:providerId="Windows Live" w15:userId="668b362d30c19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80C"/>
    <w:rsid w:val="001C5FA7"/>
    <w:rsid w:val="00AA349D"/>
    <w:rsid w:val="00AF2BE2"/>
    <w:rsid w:val="00C5580C"/>
    <w:rsid w:val="00F823FA"/>
    <w:rsid w:val="3FD317F8"/>
    <w:rsid w:val="65A5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A11EF"/>
  <w15:docId w15:val="{3965CD3E-5E17-4CEA-89C2-959879D8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header"/>
    <w:basedOn w:val="a"/>
    <w:link w:val="a6"/>
    <w:rsid w:val="001C5F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C5FA7"/>
    <w:rPr>
      <w:rFonts w:asciiTheme="minorHAnsi" w:eastAsiaTheme="minorEastAsia" w:hAnsiTheme="minorHAnsi" w:cstheme="minorBidi"/>
      <w:kern w:val="2"/>
      <w:sz w:val="18"/>
      <w:szCs w:val="18"/>
    </w:rPr>
  </w:style>
  <w:style w:type="paragraph" w:styleId="a7">
    <w:name w:val="footer"/>
    <w:basedOn w:val="a"/>
    <w:link w:val="a8"/>
    <w:rsid w:val="001C5FA7"/>
    <w:pPr>
      <w:tabs>
        <w:tab w:val="center" w:pos="4153"/>
        <w:tab w:val="right" w:pos="8306"/>
      </w:tabs>
      <w:snapToGrid w:val="0"/>
      <w:jc w:val="left"/>
    </w:pPr>
    <w:rPr>
      <w:sz w:val="18"/>
      <w:szCs w:val="18"/>
    </w:rPr>
  </w:style>
  <w:style w:type="character" w:customStyle="1" w:styleId="a8">
    <w:name w:val="页脚 字符"/>
    <w:basedOn w:val="a0"/>
    <w:link w:val="a7"/>
    <w:rsid w:val="001C5FA7"/>
    <w:rPr>
      <w:rFonts w:asciiTheme="minorHAnsi" w:eastAsiaTheme="minorEastAsia" w:hAnsiTheme="minorHAnsi" w:cstheme="minorBidi"/>
      <w:kern w:val="2"/>
      <w:sz w:val="18"/>
      <w:szCs w:val="18"/>
    </w:rPr>
  </w:style>
  <w:style w:type="paragraph" w:styleId="a9">
    <w:name w:val="Balloon Text"/>
    <w:basedOn w:val="a"/>
    <w:link w:val="aa"/>
    <w:rsid w:val="001C5FA7"/>
    <w:rPr>
      <w:sz w:val="18"/>
      <w:szCs w:val="18"/>
    </w:rPr>
  </w:style>
  <w:style w:type="character" w:customStyle="1" w:styleId="aa">
    <w:name w:val="批注框文本 字符"/>
    <w:basedOn w:val="a0"/>
    <w:link w:val="a9"/>
    <w:rsid w:val="001C5FA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 Type="http://schemas.openxmlformats.org/officeDocument/2006/relationships/theme" Target="theme/theme1.xml"/><Relationship Id="rId5" Type="http://schemas.openxmlformats.org/officeDocument/2006/relationships/webSettings" Target="webSettings.xml"/><Relationship Id="rId8" Type="http://schemas.openxmlformats.org/officeDocument/2006/relationships/hyperlink" Target="http://www.benlai.com/help-41.html" TargetMode="External"/><Relationship Id="rId9" Type="http://schemas.openxmlformats.org/officeDocument/2006/relationships/fontTable" Target="fontTable.xml"/><Relationship Id="rId6" Type="http://schemas.openxmlformats.org/officeDocument/2006/relationships/footnotes" Target="footnotes.xml"/><Relationship Id="rId4" Type="http://schemas.openxmlformats.org/officeDocument/2006/relationships/settings" Target="settings.xml"/><Relationship Id="rId2" Type="http://schemas.openxmlformats.org/officeDocument/2006/relationships/numbering" Target="numbering.xml"/><Relationship Id="rId7" Type="http://schemas.openxmlformats.org/officeDocument/2006/relationships/endnotes" Target="endnotes.xml"/><Relationship Id="rId3" Type="http://schemas.openxmlformats.org/officeDocument/2006/relationships/styles" Target="styles.xml"/><Relationship Id="rId1" Type="http://schemas.openxmlformats.org/officeDocument/2006/relationships/customXml" Target="../customXml/item1.xml"/><Relationship Id="rId1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Will</cp:lastModifiedBy>
  <cp:revision>3</cp:revision>
  <dcterms:created xsi:type="dcterms:W3CDTF">2014-10-29T12:08:00Z</dcterms:created>
  <dcterms:modified xsi:type="dcterms:W3CDTF">2019-05-23T07:54:00Z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